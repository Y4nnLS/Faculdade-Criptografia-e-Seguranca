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2CD0" w14:textId="3120AFE5" w:rsidR="00CA798A" w:rsidRPr="00455AF0" w:rsidRDefault="00455AF0">
      <w:pPr>
        <w:rPr>
          <w:b/>
          <w:bCs/>
          <w:rPrChange w:id="0" w:author="Auto Logon" w:date="2024-05-15T19:11:00Z">
            <w:rPr/>
          </w:rPrChange>
        </w:rPr>
      </w:pPr>
      <w:r w:rsidRPr="00455AF0">
        <w:rPr>
          <w:b/>
          <w:bCs/>
          <w:rPrChange w:id="1" w:author="Auto Logon" w:date="2024-05-15T19:11:00Z">
            <w:rPr/>
          </w:rPrChange>
        </w:rPr>
        <w:t>UNIVERSIDADE POSITIVO</w:t>
      </w:r>
    </w:p>
    <w:p w14:paraId="4E089F16" w14:textId="014B00EA" w:rsidR="00455AF0" w:rsidRPr="00455AF0" w:rsidRDefault="00455AF0">
      <w:pPr>
        <w:rPr>
          <w:b/>
          <w:bCs/>
          <w:rPrChange w:id="2" w:author="Auto Logon" w:date="2024-05-15T19:11:00Z">
            <w:rPr/>
          </w:rPrChange>
        </w:rPr>
      </w:pPr>
      <w:r w:rsidRPr="00455AF0">
        <w:rPr>
          <w:b/>
          <w:bCs/>
          <w:rPrChange w:id="3" w:author="Auto Logon" w:date="2024-05-15T19:11:00Z">
            <w:rPr/>
          </w:rPrChange>
        </w:rPr>
        <w:t>CIÊNCIA DA COMPUTAÇÃO</w:t>
      </w:r>
    </w:p>
    <w:p w14:paraId="09C64C9F" w14:textId="6072B104" w:rsidR="00455AF0" w:rsidRPr="00455AF0" w:rsidRDefault="00455AF0">
      <w:pPr>
        <w:rPr>
          <w:ins w:id="4" w:author="Auto Logon" w:date="2024-05-15T19:04:00Z"/>
          <w:b/>
          <w:bCs/>
          <w:rPrChange w:id="5" w:author="Auto Logon" w:date="2024-05-15T19:11:00Z">
            <w:rPr>
              <w:ins w:id="6" w:author="Auto Logon" w:date="2024-05-15T19:04:00Z"/>
            </w:rPr>
          </w:rPrChange>
        </w:rPr>
      </w:pPr>
      <w:r w:rsidRPr="00455AF0">
        <w:rPr>
          <w:b/>
          <w:bCs/>
          <w:rPrChange w:id="7" w:author="Auto Logon" w:date="2024-05-15T19:11:00Z">
            <w:rPr/>
          </w:rPrChange>
        </w:rPr>
        <w:t>Segurança e Criptografia – Prof</w:t>
      </w:r>
      <w:ins w:id="8" w:author="Auto Logon" w:date="2024-05-15T19:04:00Z">
        <w:r w:rsidRPr="00455AF0">
          <w:rPr>
            <w:b/>
            <w:bCs/>
            <w:rPrChange w:id="9" w:author="Auto Logon" w:date="2024-05-15T19:11:00Z">
              <w:rPr/>
            </w:rPrChange>
          </w:rPr>
          <w:t xml:space="preserve"> Escobar</w:t>
        </w:r>
      </w:ins>
      <w:del w:id="10" w:author="Auto Logon" w:date="2024-05-15T19:04:00Z">
        <w:r w:rsidRPr="00455AF0" w:rsidDel="00455AF0">
          <w:rPr>
            <w:b/>
            <w:bCs/>
            <w:rPrChange w:id="11" w:author="Auto Logon" w:date="2024-05-15T19:11:00Z">
              <w:rPr/>
            </w:rPrChange>
          </w:rPr>
          <w:delText xml:space="preserve"> </w:delText>
        </w:r>
      </w:del>
    </w:p>
    <w:p w14:paraId="2AFDE336" w14:textId="4788CE98" w:rsidR="00455AF0" w:rsidRPr="00455AF0" w:rsidRDefault="00455AF0">
      <w:pPr>
        <w:rPr>
          <w:ins w:id="12" w:author="Auto Logon" w:date="2024-05-15T19:04:00Z"/>
          <w:b/>
          <w:bCs/>
          <w:rPrChange w:id="13" w:author="Auto Logon" w:date="2024-05-15T19:11:00Z">
            <w:rPr>
              <w:ins w:id="14" w:author="Auto Logon" w:date="2024-05-15T19:04:00Z"/>
            </w:rPr>
          </w:rPrChange>
        </w:rPr>
      </w:pPr>
      <w:ins w:id="15" w:author="Auto Logon" w:date="2024-05-15T19:04:00Z">
        <w:r w:rsidRPr="00455AF0">
          <w:rPr>
            <w:b/>
            <w:bCs/>
            <w:rPrChange w:id="16" w:author="Auto Logon" w:date="2024-05-15T19:11:00Z">
              <w:rPr/>
            </w:rPrChange>
          </w:rPr>
          <w:t>Atividade prática</w:t>
        </w:r>
      </w:ins>
    </w:p>
    <w:p w14:paraId="666A812C" w14:textId="337D86F9" w:rsidR="00455AF0" w:rsidRDefault="00455AF0">
      <w:pPr>
        <w:rPr>
          <w:ins w:id="17" w:author="Auto Logon" w:date="2024-05-15T19:04:00Z"/>
        </w:rPr>
      </w:pPr>
      <w:ins w:id="18" w:author="Auto Logon" w:date="2024-05-15T19:04:00Z">
        <w:r>
          <w:t>Pontos possíveis: 0,5</w:t>
        </w:r>
      </w:ins>
    </w:p>
    <w:p w14:paraId="71AFBAEC" w14:textId="68AB9FD6" w:rsidR="00455AF0" w:rsidRDefault="00455AF0">
      <w:pPr>
        <w:rPr>
          <w:ins w:id="19" w:author="Auto Logon" w:date="2024-05-15T19:10:00Z"/>
        </w:rPr>
      </w:pPr>
      <w:ins w:id="20" w:author="Auto Logon" w:date="2024-05-15T19:10:00Z">
        <w:r>
          <w:t>Realização em equipe</w:t>
        </w:r>
      </w:ins>
    </w:p>
    <w:p w14:paraId="1B1FB94C" w14:textId="4E6BC80A" w:rsidR="00455AF0" w:rsidRDefault="00455AF0">
      <w:pPr>
        <w:rPr>
          <w:ins w:id="21" w:author="Auto Logon" w:date="2024-05-15T19:11:00Z"/>
        </w:rPr>
      </w:pPr>
      <w:ins w:id="22" w:author="Auto Logon" w:date="2024-05-15T19:10:00Z">
        <w:r>
          <w:t xml:space="preserve">Entrega até </w:t>
        </w:r>
      </w:ins>
      <w:ins w:id="23" w:author="Auto Logon" w:date="2024-05-15T19:11:00Z">
        <w:r>
          <w:t>2</w:t>
        </w:r>
      </w:ins>
      <w:ins w:id="24" w:author="Auto Logon" w:date="2024-05-15T19:46:00Z">
        <w:r w:rsidR="00B82239">
          <w:t>9</w:t>
        </w:r>
      </w:ins>
      <w:ins w:id="25" w:author="Auto Logon" w:date="2024-05-15T19:11:00Z">
        <w:r>
          <w:t>/05/2024</w:t>
        </w:r>
      </w:ins>
    </w:p>
    <w:p w14:paraId="14DFA001" w14:textId="77777777" w:rsidR="00455AF0" w:rsidRDefault="00455AF0">
      <w:pPr>
        <w:rPr>
          <w:ins w:id="26" w:author="Auto Logon" w:date="2024-05-15T19:04:00Z"/>
        </w:rPr>
      </w:pPr>
    </w:p>
    <w:p w14:paraId="6C77578E" w14:textId="7606E149" w:rsidR="00455AF0" w:rsidRDefault="00455AF0">
      <w:pPr>
        <w:rPr>
          <w:ins w:id="27" w:author="Auto Logon" w:date="2024-05-15T19:05:00Z"/>
        </w:rPr>
      </w:pPr>
      <w:ins w:id="28" w:author="Auto Logon" w:date="2024-05-15T19:04:00Z">
        <w:r>
          <w:t xml:space="preserve">No contexto das comunicações seguras entre aplicativos </w:t>
        </w:r>
      </w:ins>
      <w:ins w:id="29" w:author="Auto Logon" w:date="2024-05-15T19:05:00Z">
        <w:r>
          <w:t xml:space="preserve">as </w:t>
        </w:r>
      </w:ins>
      <w:ins w:id="30" w:author="Auto Logon" w:date="2024-05-15T19:04:00Z">
        <w:r>
          <w:t>alternativas de troca</w:t>
        </w:r>
      </w:ins>
      <w:ins w:id="31" w:author="Auto Logon" w:date="2024-05-15T19:05:00Z">
        <w:r>
          <w:t xml:space="preserve"> de dados que requerem cuidado no sentido de garantir que as informações estejam adequadamente imunes.</w:t>
        </w:r>
      </w:ins>
    </w:p>
    <w:p w14:paraId="00FDA5B5" w14:textId="18F0D7B6" w:rsidR="00455AF0" w:rsidRDefault="00455AF0">
      <w:pPr>
        <w:rPr>
          <w:ins w:id="32" w:author="Auto Logon" w:date="2024-05-15T19:06:00Z"/>
        </w:rPr>
      </w:pPr>
      <w:ins w:id="33" w:author="Auto Logon" w:date="2024-05-15T19:05:00Z">
        <w:r>
          <w:t>Para tanto, os pr</w:t>
        </w:r>
      </w:ins>
      <w:ins w:id="34" w:author="Auto Logon" w:date="2024-05-15T19:06:00Z">
        <w:r>
          <w:t>otocolos de conexão entre aplicações devem ser estudados.</w:t>
        </w:r>
      </w:ins>
    </w:p>
    <w:p w14:paraId="6A900E4C" w14:textId="21F818C0" w:rsidR="00455AF0" w:rsidRDefault="00455AF0">
      <w:pPr>
        <w:rPr>
          <w:ins w:id="35" w:author="Auto Logon" w:date="2024-05-15T19:06:00Z"/>
        </w:rPr>
      </w:pPr>
      <w:ins w:id="36" w:author="Auto Logon" w:date="2024-05-15T19:06:00Z">
        <w:r>
          <w:t>Seu objeto está dividido em duas etapas:</w:t>
        </w:r>
      </w:ins>
    </w:p>
    <w:p w14:paraId="45DA3F9D" w14:textId="43DE0CD1" w:rsidR="00455AF0" w:rsidRDefault="00455AF0" w:rsidP="00455AF0">
      <w:pPr>
        <w:pStyle w:val="PargrafodaLista"/>
        <w:numPr>
          <w:ilvl w:val="0"/>
          <w:numId w:val="1"/>
        </w:numPr>
        <w:rPr>
          <w:ins w:id="37" w:author="Auto Logon" w:date="2024-05-15T19:06:00Z"/>
        </w:rPr>
      </w:pPr>
      <w:ins w:id="38" w:author="Auto Logon" w:date="2024-05-15T19:06:00Z">
        <w:r>
          <w:t>Pesquise o que são, como funcionam e como a segurança é definida em Websock</w:t>
        </w:r>
      </w:ins>
      <w:ins w:id="39" w:author="Auto Logon" w:date="2024-05-15T19:10:00Z">
        <w:r>
          <w:t>e</w:t>
        </w:r>
      </w:ins>
      <w:ins w:id="40" w:author="Auto Logon" w:date="2024-05-15T19:06:00Z">
        <w:r>
          <w:t>ts</w:t>
        </w:r>
      </w:ins>
      <w:ins w:id="41" w:author="Auto Logon" w:date="2024-05-15T19:09:00Z">
        <w:r>
          <w:t>. Cite as fontes da sua pesquisa</w:t>
        </w:r>
      </w:ins>
      <w:ins w:id="42" w:author="Auto Logon" w:date="2024-05-15T19:10:00Z">
        <w:r>
          <w:t>;</w:t>
        </w:r>
      </w:ins>
    </w:p>
    <w:p w14:paraId="4C80CE18" w14:textId="61B42781" w:rsidR="00455AF0" w:rsidRDefault="00455AF0" w:rsidP="00455AF0">
      <w:pPr>
        <w:pStyle w:val="PargrafodaLista"/>
        <w:numPr>
          <w:ilvl w:val="0"/>
          <w:numId w:val="1"/>
        </w:numPr>
        <w:rPr>
          <w:ins w:id="43" w:author="Auto Logon" w:date="2024-05-15T19:07:00Z"/>
        </w:rPr>
      </w:pPr>
      <w:ins w:id="44" w:author="Auto Logon" w:date="2024-05-15T19:07:00Z">
        <w:r>
          <w:t>Pesquise o que são, como funcionam e como a segurança é definida em Web</w:t>
        </w:r>
        <w:r>
          <w:t>hooks</w:t>
        </w:r>
      </w:ins>
      <w:ins w:id="45" w:author="Auto Logon" w:date="2024-05-15T19:09:00Z">
        <w:r>
          <w:t xml:space="preserve">. </w:t>
        </w:r>
        <w:r>
          <w:t>Cite as fontes da sua pesquisa</w:t>
        </w:r>
      </w:ins>
      <w:ins w:id="46" w:author="Auto Logon" w:date="2024-05-15T19:10:00Z">
        <w:r>
          <w:t>;</w:t>
        </w:r>
      </w:ins>
    </w:p>
    <w:p w14:paraId="591804C3" w14:textId="25A2DFC3" w:rsidR="00455AF0" w:rsidRDefault="00455AF0" w:rsidP="00455AF0">
      <w:pPr>
        <w:pStyle w:val="PargrafodaLista"/>
        <w:numPr>
          <w:ilvl w:val="0"/>
          <w:numId w:val="1"/>
        </w:numPr>
        <w:rPr>
          <w:ins w:id="47" w:author="Auto Logon" w:date="2024-05-15T19:07:00Z"/>
        </w:rPr>
      </w:pPr>
      <w:ins w:id="48" w:author="Auto Logon" w:date="2024-05-15T19:07:00Z">
        <w:r>
          <w:t>Compare-os e diferencie-os</w:t>
        </w:r>
      </w:ins>
      <w:ins w:id="49" w:author="Auto Logon" w:date="2024-05-15T19:09:00Z">
        <w:r>
          <w:t>, justifique suas respostas, preferencialmente com base nas fo</w:t>
        </w:r>
      </w:ins>
      <w:ins w:id="50" w:author="Auto Logon" w:date="2024-05-15T19:10:00Z">
        <w:r>
          <w:t>ntes pesquisadas;</w:t>
        </w:r>
      </w:ins>
    </w:p>
    <w:p w14:paraId="3CFBD8FD" w14:textId="77668885" w:rsidR="00455AF0" w:rsidRDefault="00455AF0" w:rsidP="00455AF0">
      <w:pPr>
        <w:pStyle w:val="PargrafodaLista"/>
        <w:numPr>
          <w:ilvl w:val="0"/>
          <w:numId w:val="1"/>
        </w:numPr>
        <w:rPr>
          <w:ins w:id="51" w:author="Auto Logon" w:date="2024-05-15T19:09:00Z"/>
        </w:rPr>
      </w:pPr>
      <w:ins w:id="52" w:author="Auto Logon" w:date="2024-05-15T19:07:00Z">
        <w:r>
          <w:t>Desenvolva uma aplicação (linguagem a sua escolha – recomenda-se o Pytho</w:t>
        </w:r>
      </w:ins>
      <w:ins w:id="53" w:author="Auto Logon" w:date="2024-05-15T19:08:00Z">
        <w:r>
          <w:t>n por ser menos verboso) que troque mensag</w:t>
        </w:r>
      </w:ins>
      <w:ins w:id="54" w:author="Auto Logon" w:date="2024-05-15T19:09:00Z">
        <w:r>
          <w:t>ens entre dois pcs utilizando Websock</w:t>
        </w:r>
      </w:ins>
      <w:ins w:id="55" w:author="Auto Logon" w:date="2024-05-15T19:10:00Z">
        <w:r>
          <w:t>e</w:t>
        </w:r>
      </w:ins>
      <w:ins w:id="56" w:author="Auto Logon" w:date="2024-05-15T19:09:00Z">
        <w:r>
          <w:t>ts</w:t>
        </w:r>
      </w:ins>
      <w:ins w:id="57" w:author="Auto Logon" w:date="2024-05-15T19:10:00Z">
        <w:r>
          <w:t xml:space="preserve">. </w:t>
        </w:r>
        <w:r>
          <w:t>Essa aplicação deve ser segura.</w:t>
        </w:r>
      </w:ins>
    </w:p>
    <w:p w14:paraId="50393FA9" w14:textId="434ADFB5" w:rsidR="00455AF0" w:rsidRDefault="00455AF0" w:rsidP="00455AF0">
      <w:pPr>
        <w:pStyle w:val="PargrafodaLista"/>
        <w:numPr>
          <w:ilvl w:val="0"/>
          <w:numId w:val="1"/>
        </w:numPr>
        <w:rPr>
          <w:ins w:id="58" w:author="Auto Logon" w:date="2024-05-15T19:09:00Z"/>
        </w:rPr>
      </w:pPr>
      <w:ins w:id="59" w:author="Auto Logon" w:date="2024-05-15T19:09:00Z">
        <w:r>
          <w:t>Desenvolva uma aplicação (linguagem a sua escolha – recomenda-se o Python por ser menos verboso) que troque mensagens entre dois pcs utilizando Web</w:t>
        </w:r>
        <w:r>
          <w:t>hook</w:t>
        </w:r>
        <w:r>
          <w:t>s</w:t>
        </w:r>
      </w:ins>
      <w:ins w:id="60" w:author="Auto Logon" w:date="2024-05-15T19:10:00Z">
        <w:r>
          <w:t>. Essa aplicação deve ser segura.</w:t>
        </w:r>
      </w:ins>
    </w:p>
    <w:p w14:paraId="719B00AA" w14:textId="77777777" w:rsidR="00455AF0" w:rsidRDefault="00455AF0" w:rsidP="00455AF0">
      <w:pPr>
        <w:pStyle w:val="PargrafodaLista"/>
        <w:ind w:left="708"/>
        <w:pPrChange w:id="61" w:author="Auto Logon" w:date="2024-05-15T19:09:00Z">
          <w:pPr/>
        </w:pPrChange>
      </w:pPr>
    </w:p>
    <w:sectPr w:rsidR="0045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1EE"/>
    <w:multiLevelType w:val="hybridMultilevel"/>
    <w:tmpl w:val="3C5A9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o Logon">
    <w15:presenceInfo w15:providerId="AD" w15:userId="S-1-5-21-3576425793-1417364176-2371159746-1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F0"/>
    <w:rsid w:val="002E56D4"/>
    <w:rsid w:val="00455AF0"/>
    <w:rsid w:val="004B3FC6"/>
    <w:rsid w:val="00B82239"/>
    <w:rsid w:val="00C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FA3B"/>
  <w15:chartTrackingRefBased/>
  <w15:docId w15:val="{4ABEACFB-E8CF-4504-9696-A14601D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2024-05-15T22:03:00Z</dcterms:created>
  <dcterms:modified xsi:type="dcterms:W3CDTF">2024-05-15T22:46:00Z</dcterms:modified>
</cp:coreProperties>
</file>